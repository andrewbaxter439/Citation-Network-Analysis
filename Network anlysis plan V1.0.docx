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3A86" w14:textId="2201E218" w:rsidR="00827449" w:rsidRDefault="00827449" w:rsidP="00901DDB">
      <w:pPr>
        <w:pStyle w:val="Title"/>
        <w:spacing w:line="360" w:lineRule="auto"/>
        <w:contextualSpacing/>
      </w:pPr>
      <w:bookmarkStart w:id="0" w:name="_GoBack"/>
      <w:bookmarkEnd w:id="0"/>
      <w:r w:rsidRPr="00827449">
        <w:t>E-Cigarette Guideline Citation Network An</w:t>
      </w:r>
      <w:r>
        <w:t>alysis Plan</w:t>
      </w:r>
    </w:p>
    <w:p w14:paraId="2027064A" w14:textId="77777777" w:rsidR="00827449" w:rsidRDefault="00827449" w:rsidP="00901DDB">
      <w:pPr>
        <w:pStyle w:val="Heading2"/>
        <w:spacing w:line="360" w:lineRule="auto"/>
        <w:contextualSpacing/>
      </w:pPr>
      <w:r>
        <w:t>Objectives</w:t>
      </w:r>
    </w:p>
    <w:p w14:paraId="14291608" w14:textId="3C031DF7" w:rsidR="00827449" w:rsidRDefault="00B04FE6" w:rsidP="00901DDB">
      <w:pPr>
        <w:pStyle w:val="BodyText"/>
        <w:numPr>
          <w:ilvl w:val="0"/>
          <w:numId w:val="13"/>
        </w:numPr>
        <w:contextualSpacing/>
      </w:pPr>
      <w:r>
        <w:t xml:space="preserve">To use network analysis to explore common citations across </w:t>
      </w:r>
      <w:r w:rsidR="00D05DA2">
        <w:t xml:space="preserve">e-cigarette </w:t>
      </w:r>
      <w:r>
        <w:t xml:space="preserve">public health guidelines across </w:t>
      </w:r>
      <w:r w:rsidR="00D05DA2">
        <w:t xml:space="preserve">four </w:t>
      </w:r>
      <w:r>
        <w:t>diverse jurisdictions.</w:t>
      </w:r>
    </w:p>
    <w:p w14:paraId="073EFFE2" w14:textId="0844C2EA" w:rsidR="00B04FE6" w:rsidRDefault="00B04FE6" w:rsidP="00901DDB">
      <w:pPr>
        <w:pStyle w:val="BodyText"/>
        <w:numPr>
          <w:ilvl w:val="0"/>
          <w:numId w:val="13"/>
        </w:numPr>
        <w:contextualSpacing/>
      </w:pPr>
      <w:r>
        <w:t>To explore whether the citations and conflicts of interest are related to differing recommendations.</w:t>
      </w:r>
    </w:p>
    <w:p w14:paraId="16EB45D0" w14:textId="77777777" w:rsidR="00B04FE6" w:rsidRDefault="00B04FE6" w:rsidP="00901DDB">
      <w:pPr>
        <w:pStyle w:val="BodyText"/>
        <w:numPr>
          <w:ilvl w:val="0"/>
          <w:numId w:val="13"/>
        </w:numPr>
        <w:contextualSpacing/>
      </w:pPr>
      <w:r>
        <w:t xml:space="preserve">To explore patterns over time of funding and conflicts of interest </w:t>
      </w:r>
      <w:r w:rsidR="00430196">
        <w:t>in papers cited.</w:t>
      </w:r>
    </w:p>
    <w:p w14:paraId="5AE205B1" w14:textId="77777777" w:rsidR="00827449" w:rsidRDefault="00827449" w:rsidP="00901DDB">
      <w:pPr>
        <w:pStyle w:val="Heading2"/>
        <w:spacing w:line="360" w:lineRule="auto"/>
        <w:contextualSpacing/>
      </w:pPr>
      <w:r>
        <w:t>Research Questions</w:t>
      </w:r>
    </w:p>
    <w:p w14:paraId="2C013BEE" w14:textId="77777777" w:rsidR="00827449" w:rsidRDefault="00130834" w:rsidP="00901DDB">
      <w:pPr>
        <w:pStyle w:val="BodyText"/>
        <w:numPr>
          <w:ilvl w:val="0"/>
          <w:numId w:val="12"/>
        </w:numPr>
        <w:contextualSpacing/>
      </w:pPr>
      <w:r>
        <w:t>What are the influential sources of evidence drawn upon by public health bodies when making e-cigarette policy recommendation</w:t>
      </w:r>
      <w:r w:rsidR="00B04FE6">
        <w:t xml:space="preserve">s and how do </w:t>
      </w:r>
      <w:r w:rsidR="00430196">
        <w:t>guidelines</w:t>
      </w:r>
      <w:r w:rsidR="00B04FE6">
        <w:t xml:space="preserve"> differ in their use of them</w:t>
      </w:r>
      <w:r>
        <w:t>?</w:t>
      </w:r>
    </w:p>
    <w:p w14:paraId="4664F121" w14:textId="77777777" w:rsidR="00130834" w:rsidRDefault="00B04FE6" w:rsidP="00901DDB">
      <w:pPr>
        <w:pStyle w:val="BodyText"/>
        <w:numPr>
          <w:ilvl w:val="0"/>
          <w:numId w:val="12"/>
        </w:numPr>
        <w:contextualSpacing/>
      </w:pPr>
      <w:r>
        <w:t>Are Public Health guidelines with similar e-cigarette policy recommendations drawing upon similar citations?</w:t>
      </w:r>
    </w:p>
    <w:p w14:paraId="29834666" w14:textId="77777777" w:rsidR="00B04FE6" w:rsidRDefault="00B04FE6" w:rsidP="00901DDB">
      <w:pPr>
        <w:pStyle w:val="BodyText"/>
        <w:numPr>
          <w:ilvl w:val="0"/>
          <w:numId w:val="12"/>
        </w:numPr>
        <w:contextualSpacing/>
      </w:pPr>
      <w:r>
        <w:t>Are conflicts of interest changing over time?</w:t>
      </w:r>
    </w:p>
    <w:p w14:paraId="2C306E81" w14:textId="77777777" w:rsidR="00430196" w:rsidRDefault="00430196" w:rsidP="00901DDB">
      <w:pPr>
        <w:pStyle w:val="Heading2"/>
        <w:spacing w:line="360" w:lineRule="auto"/>
        <w:contextualSpacing/>
      </w:pPr>
      <w:r>
        <w:t>Analysis plan</w:t>
      </w:r>
    </w:p>
    <w:p w14:paraId="590C0E39" w14:textId="25900B36" w:rsidR="00430196" w:rsidRDefault="00C863C1" w:rsidP="00901DDB">
      <w:pPr>
        <w:pStyle w:val="Heading4"/>
        <w:spacing w:line="360" w:lineRule="auto"/>
        <w:contextualSpacing/>
        <w:rPr>
          <w:ins w:id="1" w:author="Mark McCann" w:date="2020-02-05T13:41:00Z"/>
        </w:rPr>
      </w:pPr>
      <w:r>
        <w:t>RQ</w:t>
      </w:r>
      <w:r w:rsidR="00430196">
        <w:t xml:space="preserve"> 1: what are the influential sources of evidence?</w:t>
      </w:r>
    </w:p>
    <w:p w14:paraId="220ADFF9" w14:textId="163F26A1" w:rsidR="00DF6B51" w:rsidRDefault="00DF6B51" w:rsidP="00DF6B51">
      <w:pPr>
        <w:rPr>
          <w:ins w:id="2" w:author="Mark McCann" w:date="2020-02-05T13:41:00Z"/>
        </w:rPr>
      </w:pPr>
    </w:p>
    <w:p w14:paraId="0FB9B9CB" w14:textId="10984E10" w:rsidR="00DF6B51" w:rsidRDefault="00DF6B51" w:rsidP="00DF6B51">
      <w:pPr>
        <w:rPr>
          <w:ins w:id="3" w:author="Mark McCann" w:date="2020-02-05T13:41:00Z"/>
        </w:rPr>
      </w:pPr>
      <w:ins w:id="4" w:author="Mark McCann" w:date="2020-02-05T13:41:00Z">
        <w:r>
          <w:t xml:space="preserve">Where did the guideline documents come from? </w:t>
        </w:r>
      </w:ins>
    </w:p>
    <w:p w14:paraId="60E89C09" w14:textId="77777777" w:rsidR="00DF6B51" w:rsidRPr="00DF6B51" w:rsidRDefault="00DF6B51">
      <w:pPr>
        <w:pPrChange w:id="5" w:author="Mark McCann" w:date="2020-02-05T13:41:00Z">
          <w:pPr>
            <w:pStyle w:val="Heading4"/>
            <w:spacing w:line="360" w:lineRule="auto"/>
            <w:contextualSpacing/>
          </w:pPr>
        </w:pPrChange>
      </w:pPr>
    </w:p>
    <w:p w14:paraId="3E8A85DC" w14:textId="1142814A" w:rsidR="00430196" w:rsidRDefault="00C97EEE" w:rsidP="00C97EEE">
      <w:pPr>
        <w:pStyle w:val="Heading5"/>
        <w:numPr>
          <w:ilvl w:val="0"/>
          <w:numId w:val="0"/>
        </w:numPr>
        <w:spacing w:line="360" w:lineRule="auto"/>
        <w:contextualSpacing/>
      </w:pPr>
      <w:r>
        <w:t>1.</w:t>
      </w:r>
      <w:r w:rsidR="00430196">
        <w:t>Extraction of all references from guideline documents</w:t>
      </w:r>
    </w:p>
    <w:p w14:paraId="656F5A01" w14:textId="437CCB4C" w:rsidR="00D95BE2" w:rsidRPr="00D95BE2" w:rsidRDefault="001773FB" w:rsidP="00901DDB">
      <w:pPr>
        <w:spacing w:line="360" w:lineRule="auto"/>
        <w:contextualSpacing/>
      </w:pPr>
      <w:r>
        <w:t xml:space="preserve">Extract </w:t>
      </w:r>
      <w:r w:rsidR="005C408E">
        <w:t xml:space="preserve">all reference information from each document </w:t>
      </w:r>
      <w:ins w:id="6" w:author="Mark McCann" w:date="2020-02-05T13:40:00Z">
        <w:r w:rsidR="00DF6B51">
          <w:t xml:space="preserve">(HOW) </w:t>
        </w:r>
      </w:ins>
      <w:r w:rsidR="005C408E">
        <w:t>into an Excel table.</w:t>
      </w:r>
      <w:r w:rsidR="00E30FAF">
        <w:t xml:space="preserve"> Import into R</w:t>
      </w:r>
      <w:r w:rsidR="00707EE0">
        <w:t>.</w:t>
      </w:r>
    </w:p>
    <w:p w14:paraId="633E2B00" w14:textId="6026B933" w:rsidR="00430196" w:rsidRDefault="00C97EEE" w:rsidP="00C97EEE">
      <w:pPr>
        <w:pStyle w:val="Heading5"/>
        <w:numPr>
          <w:ilvl w:val="0"/>
          <w:numId w:val="0"/>
        </w:numPr>
        <w:spacing w:line="360" w:lineRule="auto"/>
        <w:contextualSpacing/>
      </w:pPr>
      <w:r>
        <w:t>2.</w:t>
      </w:r>
      <w:r w:rsidR="00430196">
        <w:t>Tidying and coding to network matrix</w:t>
      </w:r>
    </w:p>
    <w:p w14:paraId="7954AF95" w14:textId="558E236A" w:rsidR="005C408E" w:rsidRDefault="005C408E" w:rsidP="00901DDB">
      <w:pPr>
        <w:spacing w:line="360" w:lineRule="auto"/>
        <w:contextualSpacing/>
        <w:rPr>
          <w:ins w:id="7" w:author="Mark McCann" w:date="2020-02-05T13:39:00Z"/>
        </w:rPr>
      </w:pPr>
      <w:r>
        <w:t>De-duplicate references, assigning each a unique ID (Author, Year)</w:t>
      </w:r>
      <w:r w:rsidR="00A30140">
        <w:t xml:space="preserve">, and construct a matrix </w:t>
      </w:r>
      <w:r w:rsidR="00F14368">
        <w:t xml:space="preserve">recording each reference’s use across </w:t>
      </w:r>
      <w:r w:rsidR="0067698A">
        <w:t>guideline</w:t>
      </w:r>
      <w:r w:rsidR="00F14368">
        <w:t xml:space="preserve"> documents</w:t>
      </w:r>
      <w:r w:rsidR="00707EE0">
        <w:t>.</w:t>
      </w:r>
    </w:p>
    <w:p w14:paraId="48F17A17" w14:textId="72E5A35D" w:rsidR="00DF6B51" w:rsidRDefault="00DF6B51" w:rsidP="00901DDB">
      <w:pPr>
        <w:spacing w:line="360" w:lineRule="auto"/>
        <w:contextualSpacing/>
        <w:rPr>
          <w:ins w:id="8" w:author="Mark McCann" w:date="2020-02-05T13:39:00Z"/>
        </w:rPr>
      </w:pPr>
    </w:p>
    <w:p w14:paraId="6EB90CE9" w14:textId="1FCA5099" w:rsidR="00DF6B51" w:rsidRDefault="00DF6B51" w:rsidP="00901DDB">
      <w:pPr>
        <w:spacing w:line="360" w:lineRule="auto"/>
        <w:contextualSpacing/>
        <w:rPr>
          <w:ins w:id="9" w:author="Mark McCann" w:date="2020-02-05T13:42:00Z"/>
        </w:rPr>
      </w:pPr>
      <w:ins w:id="10" w:author="Mark McCann" w:date="2020-02-05T13:43:00Z">
        <w:r>
          <w:lastRenderedPageBreak/>
          <w:t>Insert</w:t>
        </w:r>
      </w:ins>
      <w:ins w:id="11" w:author="Mark McCann" w:date="2020-02-05T13:39:00Z">
        <w:r>
          <w:t xml:space="preserve"> a</w:t>
        </w:r>
      </w:ins>
      <w:ins w:id="12" w:author="Mark McCann" w:date="2020-02-05T13:40:00Z">
        <w:r>
          <w:t>n empty</w:t>
        </w:r>
      </w:ins>
      <w:ins w:id="13" w:author="Mark McCann" w:date="2020-02-05T13:39:00Z">
        <w:r>
          <w:t xml:space="preserve"> PRISMA flow chart h</w:t>
        </w:r>
      </w:ins>
      <w:ins w:id="14" w:author="Mark McCann" w:date="2020-02-05T13:40:00Z">
        <w:r>
          <w:t xml:space="preserve">ere </w:t>
        </w:r>
      </w:ins>
      <w:ins w:id="15" w:author="Mark McCann" w:date="2020-02-05T13:43:00Z">
        <w:r>
          <w:t xml:space="preserve">with the final format e.g. </w:t>
        </w:r>
      </w:ins>
      <w:ins w:id="16" w:author="Mark McCann" w:date="2020-02-05T13:40:00Z">
        <w:r>
          <w:t>data sources, de-duplications. Final records.</w:t>
        </w:r>
      </w:ins>
    </w:p>
    <w:p w14:paraId="049D68B0" w14:textId="25C5D1C0" w:rsidR="00DF6B51" w:rsidRDefault="00DF6B51" w:rsidP="00901DDB">
      <w:pPr>
        <w:spacing w:line="360" w:lineRule="auto"/>
        <w:contextualSpacing/>
        <w:rPr>
          <w:ins w:id="17" w:author="Mark McCann" w:date="2020-02-05T13:42:00Z"/>
        </w:rPr>
      </w:pPr>
    </w:p>
    <w:p w14:paraId="310C73DD" w14:textId="1D5AF9AC" w:rsidR="00DF6B51" w:rsidRDefault="00DF6B51" w:rsidP="00901DDB">
      <w:pPr>
        <w:spacing w:line="360" w:lineRule="auto"/>
        <w:contextualSpacing/>
        <w:rPr>
          <w:ins w:id="18" w:author="Mark McCann" w:date="2020-02-05T13:43:00Z"/>
        </w:rPr>
      </w:pPr>
      <w:ins w:id="19" w:author="Mark McCann" w:date="2020-02-05T13:42:00Z">
        <w:r>
          <w:t>Determine number of references, determine number of documents cited in 1,</w:t>
        </w:r>
        <w:proofErr w:type="gramStart"/>
        <w:r>
          <w:t>2,3,…</w:t>
        </w:r>
      </w:ins>
      <w:proofErr w:type="gramEnd"/>
      <w:ins w:id="20" w:author="Mark McCann" w:date="2020-02-05T13:43:00Z">
        <w:r>
          <w:t xml:space="preserve">..all guidance documents. </w:t>
        </w:r>
      </w:ins>
    </w:p>
    <w:p w14:paraId="4628FE3F" w14:textId="3C12BA6D" w:rsidR="00DF6B51" w:rsidRDefault="00DF6B51" w:rsidP="00901DDB">
      <w:pPr>
        <w:spacing w:line="360" w:lineRule="auto"/>
        <w:contextualSpacing/>
        <w:rPr>
          <w:ins w:id="21" w:author="Mark McCann" w:date="2020-02-05T13:46:00Z"/>
        </w:rPr>
      </w:pPr>
    </w:p>
    <w:p w14:paraId="3586AB8F" w14:textId="465D8580" w:rsidR="00DF6B51" w:rsidRDefault="00DF6B51" w:rsidP="00901DDB">
      <w:pPr>
        <w:spacing w:line="360" w:lineRule="auto"/>
        <w:contextualSpacing/>
        <w:rPr>
          <w:ins w:id="22" w:author="Mark McCann" w:date="2020-02-05T13:46:00Z"/>
        </w:rPr>
      </w:pPr>
      <w:ins w:id="23" w:author="Mark McCann" w:date="2020-02-05T13:46:00Z">
        <w:r>
          <w:t>What is your operationalisation of “most influential sources of evidence?” 10 n% most frequently cited? This will determine what table and what visual you present.</w:t>
        </w:r>
      </w:ins>
    </w:p>
    <w:p w14:paraId="13B155BE" w14:textId="77777777" w:rsidR="00DF6B51" w:rsidRDefault="00DF6B51" w:rsidP="00901DDB">
      <w:pPr>
        <w:spacing w:line="360" w:lineRule="auto"/>
        <w:contextualSpacing/>
        <w:rPr>
          <w:ins w:id="24" w:author="Mark McCann" w:date="2020-02-05T13:43:00Z"/>
        </w:rPr>
      </w:pPr>
    </w:p>
    <w:p w14:paraId="1C0A2BB8" w14:textId="4678228B" w:rsidR="00DF6B51" w:rsidRDefault="00DF6B51" w:rsidP="00901DDB">
      <w:pPr>
        <w:spacing w:line="360" w:lineRule="auto"/>
        <w:contextualSpacing/>
        <w:rPr>
          <w:ins w:id="25" w:author="Mark McCann" w:date="2020-02-05T13:39:00Z"/>
        </w:rPr>
      </w:pPr>
      <w:ins w:id="26" w:author="Mark McCann" w:date="2020-02-05T13:43:00Z">
        <w:r>
          <w:t>Insert descriptive table here e.g. Number of guidance citations column, paper titl</w:t>
        </w:r>
      </w:ins>
      <w:ins w:id="27" w:author="Mark McCann" w:date="2020-02-05T13:44:00Z">
        <w:r>
          <w:t>e as two columns. Are you going to show all the 18s? all the 17s?  Only the most recent 18s? 17s? Top 10</w:t>
        </w:r>
      </w:ins>
      <w:ins w:id="28" w:author="Mark McCann" w:date="2020-02-05T13:46:00Z">
        <w:r>
          <w:t>%</w:t>
        </w:r>
      </w:ins>
      <w:ins w:id="29" w:author="Mark McCann" w:date="2020-02-05T13:44:00Z">
        <w:r>
          <w:t>, 20</w:t>
        </w:r>
      </w:ins>
      <w:ins w:id="30" w:author="Mark McCann" w:date="2020-02-05T13:46:00Z">
        <w:r>
          <w:t>%</w:t>
        </w:r>
      </w:ins>
      <w:ins w:id="31" w:author="Mark McCann" w:date="2020-02-05T13:44:00Z">
        <w:r>
          <w:t xml:space="preserve">, </w:t>
        </w:r>
      </w:ins>
      <w:ins w:id="32" w:author="Mark McCann" w:date="2020-02-05T13:46:00Z">
        <w:r>
          <w:t>n%</w:t>
        </w:r>
      </w:ins>
      <w:ins w:id="33" w:author="Mark McCann" w:date="2020-02-05T13:44:00Z">
        <w:r>
          <w:t xml:space="preserve">? Appendix table with them all, sorted by number of citations? </w:t>
        </w:r>
      </w:ins>
    </w:p>
    <w:p w14:paraId="170AE084" w14:textId="0A325646" w:rsidR="00DF6B51" w:rsidRDefault="00DF6B51" w:rsidP="00901DDB">
      <w:pPr>
        <w:spacing w:line="360" w:lineRule="auto"/>
        <w:contextualSpacing/>
        <w:rPr>
          <w:ins w:id="34" w:author="Mark McCann" w:date="2020-02-05T13:45:00Z"/>
        </w:rPr>
      </w:pPr>
    </w:p>
    <w:p w14:paraId="7D8661FA" w14:textId="77777777" w:rsidR="00DF6B51" w:rsidRPr="005C408E" w:rsidRDefault="00DF6B51" w:rsidP="00901DDB">
      <w:pPr>
        <w:spacing w:line="360" w:lineRule="auto"/>
        <w:contextualSpacing/>
      </w:pPr>
    </w:p>
    <w:p w14:paraId="63049649" w14:textId="1D1F5691" w:rsidR="00430196" w:rsidRDefault="00C97EEE" w:rsidP="00C97EEE">
      <w:pPr>
        <w:pStyle w:val="Heading5"/>
        <w:numPr>
          <w:ilvl w:val="0"/>
          <w:numId w:val="0"/>
        </w:numPr>
        <w:spacing w:line="360" w:lineRule="auto"/>
        <w:contextualSpacing/>
      </w:pPr>
      <w:commentRangeStart w:id="35"/>
      <w:r>
        <w:t>3.</w:t>
      </w:r>
      <w:r w:rsidR="00430196">
        <w:t>Visualisation of data</w:t>
      </w:r>
    </w:p>
    <w:p w14:paraId="780A3DE2" w14:textId="52CDDB7B" w:rsidR="00F14368" w:rsidRPr="00F14368" w:rsidRDefault="00F14368" w:rsidP="00901DDB">
      <w:pPr>
        <w:spacing w:line="360" w:lineRule="auto"/>
        <w:contextualSpacing/>
      </w:pPr>
      <w:r>
        <w:t>Plot network</w:t>
      </w:r>
      <w:r w:rsidR="00F276C7">
        <w:t xml:space="preserve"> diagrams of </w:t>
      </w:r>
      <w:r w:rsidR="0067698A">
        <w:t>guideline</w:t>
      </w:r>
      <w:r w:rsidR="00C863C1">
        <w:t xml:space="preserve"> documents connected by </w:t>
      </w:r>
      <w:r w:rsidR="00F276C7">
        <w:t>all references</w:t>
      </w:r>
      <w:r w:rsidR="00707EE0">
        <w:t xml:space="preserve">, coloured by number of times cited, using </w:t>
      </w:r>
      <w:proofErr w:type="spellStart"/>
      <w:r w:rsidR="00707EE0">
        <w:t>igraph</w:t>
      </w:r>
      <w:proofErr w:type="spellEnd"/>
      <w:r w:rsidR="00707EE0">
        <w:t>.</w:t>
      </w:r>
    </w:p>
    <w:p w14:paraId="42064EF4" w14:textId="3AE1BB55" w:rsidR="00430196" w:rsidRDefault="00C97EEE" w:rsidP="00C97EEE">
      <w:pPr>
        <w:pStyle w:val="Heading5"/>
        <w:numPr>
          <w:ilvl w:val="0"/>
          <w:numId w:val="0"/>
        </w:numPr>
        <w:spacing w:line="360" w:lineRule="auto"/>
        <w:contextualSpacing/>
      </w:pPr>
      <w:r>
        <w:t>4.</w:t>
      </w:r>
      <w:r w:rsidR="00430196">
        <w:t>Analysis and visualisation of most influential</w:t>
      </w:r>
    </w:p>
    <w:p w14:paraId="241BB5A9" w14:textId="3DF774C2" w:rsidR="00C863C1" w:rsidRDefault="00C863C1" w:rsidP="00901DDB">
      <w:pPr>
        <w:spacing w:line="360" w:lineRule="auto"/>
        <w:contextualSpacing/>
        <w:rPr>
          <w:ins w:id="36" w:author="Mark McCann" w:date="2020-02-05T13:42:00Z"/>
        </w:rPr>
      </w:pPr>
      <w:r>
        <w:t>Filter for highly cited and colour references by number of times cited</w:t>
      </w:r>
      <w:r w:rsidR="00B80AB8">
        <w:t xml:space="preserve"> in </w:t>
      </w:r>
      <w:proofErr w:type="spellStart"/>
      <w:r w:rsidR="00B80AB8">
        <w:t>igraph</w:t>
      </w:r>
      <w:proofErr w:type="spellEnd"/>
      <w:r w:rsidR="00B80AB8">
        <w:t xml:space="preserve"> plot</w:t>
      </w:r>
      <w:r>
        <w:t>.</w:t>
      </w:r>
      <w:commentRangeEnd w:id="35"/>
      <w:r w:rsidR="00DF6B51">
        <w:rPr>
          <w:rStyle w:val="CommentReference"/>
        </w:rPr>
        <w:commentReference w:id="35"/>
      </w:r>
    </w:p>
    <w:p w14:paraId="5947121D" w14:textId="7214773F" w:rsidR="00DF6B51" w:rsidRDefault="00DF6B51" w:rsidP="00901DDB">
      <w:pPr>
        <w:spacing w:line="360" w:lineRule="auto"/>
        <w:contextualSpacing/>
        <w:rPr>
          <w:ins w:id="37" w:author="Mark McCann" w:date="2020-02-05T14:03:00Z"/>
        </w:rPr>
      </w:pPr>
    </w:p>
    <w:p w14:paraId="162FAF50" w14:textId="5E87E7D7" w:rsidR="00901540" w:rsidRDefault="00901540" w:rsidP="00901DDB">
      <w:pPr>
        <w:spacing w:line="360" w:lineRule="auto"/>
        <w:contextualSpacing/>
        <w:rPr>
          <w:ins w:id="38" w:author="Mark McCann" w:date="2020-02-05T14:03:00Z"/>
        </w:rPr>
      </w:pPr>
      <w:ins w:id="39" w:author="Mark McCann" w:date="2020-02-05T14:03:00Z">
        <w:r>
          <w:t xml:space="preserve">Graph with date of publication on the X axis would be interesting, see the time lag in the papers and when they’re </w:t>
        </w:r>
      </w:ins>
      <w:ins w:id="40" w:author="Mark McCann" w:date="2020-02-05T14:04:00Z">
        <w:r>
          <w:t xml:space="preserve">cited (or not) </w:t>
        </w:r>
      </w:ins>
    </w:p>
    <w:p w14:paraId="51522EF9" w14:textId="77777777" w:rsidR="00901540" w:rsidRDefault="00901540" w:rsidP="00901DDB">
      <w:pPr>
        <w:spacing w:line="360" w:lineRule="auto"/>
        <w:contextualSpacing/>
        <w:rPr>
          <w:ins w:id="41" w:author="Mark McCann" w:date="2020-02-05T13:42:00Z"/>
        </w:rPr>
      </w:pPr>
    </w:p>
    <w:p w14:paraId="7DB516D8" w14:textId="77777777" w:rsidR="00DF6B51" w:rsidRPr="00C863C1" w:rsidRDefault="00DF6B51" w:rsidP="00901DDB">
      <w:pPr>
        <w:spacing w:line="360" w:lineRule="auto"/>
        <w:contextualSpacing/>
      </w:pPr>
    </w:p>
    <w:p w14:paraId="070FB7B8" w14:textId="6BF240CF" w:rsidR="00430196" w:rsidRDefault="00C97EEE" w:rsidP="00C97EEE">
      <w:pPr>
        <w:pStyle w:val="Heading5"/>
        <w:numPr>
          <w:ilvl w:val="0"/>
          <w:numId w:val="0"/>
        </w:numPr>
        <w:spacing w:line="360" w:lineRule="auto"/>
        <w:contextualSpacing/>
      </w:pPr>
      <w:commentRangeStart w:id="42"/>
      <w:r>
        <w:t xml:space="preserve">5. </w:t>
      </w:r>
      <w:r w:rsidR="00430196">
        <w:t>Analysis of study design/conflicts of interest</w:t>
      </w:r>
    </w:p>
    <w:p w14:paraId="0107AF7E" w14:textId="56D421A4" w:rsidR="00430196" w:rsidRDefault="00C863C1" w:rsidP="00901DDB">
      <w:pPr>
        <w:spacing w:line="360" w:lineRule="auto"/>
        <w:contextualSpacing/>
      </w:pPr>
      <w:r>
        <w:t>Extract from highly cited references study designs and statements of conflicts of interest, form groupings and colour network graphs.</w:t>
      </w:r>
      <w:commentRangeEnd w:id="42"/>
      <w:r w:rsidR="00DF6B51">
        <w:rPr>
          <w:rStyle w:val="CommentReference"/>
        </w:rPr>
        <w:commentReference w:id="42"/>
      </w:r>
    </w:p>
    <w:p w14:paraId="03C41C33" w14:textId="532E5959" w:rsidR="00C97EEE" w:rsidRDefault="00C97EEE" w:rsidP="00901DDB">
      <w:pPr>
        <w:spacing w:line="360" w:lineRule="auto"/>
        <w:contextualSpacing/>
        <w:rPr>
          <w:ins w:id="43" w:author="Mark McCann" w:date="2020-02-05T13:47:00Z"/>
        </w:rPr>
      </w:pPr>
    </w:p>
    <w:p w14:paraId="34268EB0" w14:textId="463CCA3B" w:rsidR="00DF6B51" w:rsidRDefault="00DF6B51" w:rsidP="00901DDB">
      <w:pPr>
        <w:spacing w:line="360" w:lineRule="auto"/>
        <w:contextualSpacing/>
        <w:rPr>
          <w:ins w:id="44" w:author="Mark McCann" w:date="2020-02-05T13:47:00Z"/>
        </w:rPr>
      </w:pPr>
    </w:p>
    <w:p w14:paraId="25272089" w14:textId="6917FF35" w:rsidR="00DF6B51" w:rsidRDefault="00DF6B51" w:rsidP="00901DDB">
      <w:pPr>
        <w:spacing w:line="360" w:lineRule="auto"/>
        <w:contextualSpacing/>
        <w:rPr>
          <w:ins w:id="45" w:author="Mark McCann" w:date="2020-02-05T13:47:00Z"/>
        </w:rPr>
      </w:pPr>
    </w:p>
    <w:p w14:paraId="58A6937B" w14:textId="0974BFDC" w:rsidR="00DF6B51" w:rsidRDefault="00DF6B51" w:rsidP="00901DDB">
      <w:pPr>
        <w:spacing w:line="360" w:lineRule="auto"/>
        <w:contextualSpacing/>
        <w:rPr>
          <w:ins w:id="46" w:author="Mark McCann" w:date="2020-02-05T13:47:00Z"/>
        </w:rPr>
      </w:pPr>
    </w:p>
    <w:p w14:paraId="5EF11D28" w14:textId="62F8773F" w:rsidR="00DF6B51" w:rsidRDefault="00DF6B51" w:rsidP="00901DDB">
      <w:pPr>
        <w:spacing w:line="360" w:lineRule="auto"/>
        <w:contextualSpacing/>
        <w:rPr>
          <w:ins w:id="47" w:author="Mark McCann" w:date="2020-02-05T13:47:00Z"/>
        </w:rPr>
      </w:pPr>
    </w:p>
    <w:p w14:paraId="7103A56B" w14:textId="77777777" w:rsidR="00DF6B51" w:rsidRDefault="00DF6B51" w:rsidP="00901DDB">
      <w:pPr>
        <w:spacing w:line="360" w:lineRule="auto"/>
        <w:contextualSpacing/>
      </w:pPr>
    </w:p>
    <w:p w14:paraId="1EE4173E" w14:textId="536F8646" w:rsidR="00430196" w:rsidRDefault="00430196" w:rsidP="00C97EEE">
      <w:pPr>
        <w:pStyle w:val="Heading4"/>
        <w:numPr>
          <w:ilvl w:val="0"/>
          <w:numId w:val="0"/>
        </w:numPr>
        <w:spacing w:line="360" w:lineRule="auto"/>
        <w:contextualSpacing/>
      </w:pPr>
      <w:r>
        <w:lastRenderedPageBreak/>
        <w:t>RQ2</w:t>
      </w:r>
      <w:r w:rsidR="00C863C1">
        <w:t xml:space="preserve">: </w:t>
      </w:r>
      <w:r w:rsidR="00043198">
        <w:t xml:space="preserve">Do </w:t>
      </w:r>
      <w:r w:rsidR="001673EC">
        <w:t>guideline</w:t>
      </w:r>
      <w:r w:rsidR="00043198">
        <w:t xml:space="preserve"> documents </w:t>
      </w:r>
      <w:r w:rsidR="005D78C0">
        <w:t>with similar conclusions cite the same sources?</w:t>
      </w:r>
    </w:p>
    <w:p w14:paraId="2F5C6E48" w14:textId="7CAB8E93" w:rsidR="00430196" w:rsidRDefault="00C97EEE" w:rsidP="00C97EEE">
      <w:pPr>
        <w:pStyle w:val="Heading5"/>
        <w:numPr>
          <w:ilvl w:val="0"/>
          <w:numId w:val="0"/>
        </w:numPr>
        <w:spacing w:line="360" w:lineRule="auto"/>
        <w:contextualSpacing/>
      </w:pPr>
      <w:r>
        <w:t>1.</w:t>
      </w:r>
      <w:r w:rsidR="00430196" w:rsidRPr="001B38BA">
        <w:t>Likert scale for strength/direction of recommendation</w:t>
      </w:r>
    </w:p>
    <w:p w14:paraId="5D027E95" w14:textId="4F4EF505" w:rsidR="00D65D56" w:rsidRDefault="00612A98" w:rsidP="00901DDB">
      <w:pPr>
        <w:spacing w:line="360" w:lineRule="auto"/>
        <w:contextualSpacing/>
        <w:rPr>
          <w:ins w:id="48" w:author="Andrew Baxter (student)" w:date="2020-02-12T15:14:00Z"/>
        </w:rPr>
      </w:pPr>
      <w:r>
        <w:t xml:space="preserve">Define a scale </w:t>
      </w:r>
      <w:r w:rsidR="00916C62">
        <w:t xml:space="preserve">rating each </w:t>
      </w:r>
      <w:r w:rsidR="002908B8">
        <w:t>guideline</w:t>
      </w:r>
      <w:r w:rsidR="00916C62">
        <w:t xml:space="preserve"> document 1-5 on negative-neutral-positive recommendations regarding e-cigarettes</w:t>
      </w:r>
      <w:r w:rsidR="004857D5">
        <w:t xml:space="preserve"> (moderated by </w:t>
      </w:r>
      <w:r w:rsidR="00C77BCE">
        <w:t>hypothesised effect size and confidence of evidence)</w:t>
      </w:r>
      <w:r w:rsidR="002155BF">
        <w:t>.</w:t>
      </w:r>
    </w:p>
    <w:p w14:paraId="231AB28F" w14:textId="247EFBA4" w:rsidR="005E0FF6" w:rsidRDefault="005E0FF6" w:rsidP="00901DDB">
      <w:pPr>
        <w:spacing w:line="360" w:lineRule="auto"/>
        <w:contextualSpacing/>
        <w:rPr>
          <w:ins w:id="49" w:author="Mark McCann" w:date="2020-02-05T13:49:00Z"/>
        </w:rPr>
      </w:pPr>
      <w:proofErr w:type="gramStart"/>
      <w:ins w:id="50" w:author="Andrew Baxter (student)" w:date="2020-02-12T15:15:00Z">
        <w:r>
          <w:t>Double-coding</w:t>
        </w:r>
        <w:proofErr w:type="gramEnd"/>
        <w:r>
          <w:t xml:space="preserve"> of all documents by two researchers. Disagreements resolved by agreement</w:t>
        </w:r>
      </w:ins>
      <w:ins w:id="51" w:author="Andrew Baxter (student)" w:date="2020-02-12T15:16:00Z">
        <w:r>
          <w:t xml:space="preserve"> across team.</w:t>
        </w:r>
        <w:r w:rsidRPr="005E0FF6">
          <w:t xml:space="preserve"> </w:t>
        </w:r>
      </w:ins>
      <w:moveToRangeStart w:id="52" w:author="Andrew Baxter (student)" w:date="2020-02-12T15:16:00Z" w:name="move32413026"/>
      <w:moveTo w:id="53" w:author="Andrew Baxter (student)" w:date="2020-02-12T15:16:00Z">
        <w:r>
          <w:t>Extract Abstract/Summary statements as text to evaluate assessment.</w:t>
        </w:r>
      </w:moveTo>
      <w:moveToRangeEnd w:id="52"/>
    </w:p>
    <w:p w14:paraId="049F69D4" w14:textId="77777777" w:rsidR="00DF6B51" w:rsidRDefault="00DF6B51" w:rsidP="00901DDB">
      <w:pPr>
        <w:spacing w:line="360" w:lineRule="auto"/>
        <w:contextualSpacing/>
        <w:rPr>
          <w:ins w:id="54" w:author="Mark McCann" w:date="2020-02-05T13:48:00Z"/>
        </w:rPr>
      </w:pPr>
    </w:p>
    <w:p w14:paraId="3A55430A" w14:textId="08627DF7" w:rsidR="00DF6B51" w:rsidRDefault="00DF6B51" w:rsidP="00901DDB">
      <w:pPr>
        <w:spacing w:line="360" w:lineRule="auto"/>
        <w:contextualSpacing/>
        <w:rPr>
          <w:ins w:id="55" w:author="Mark McCann" w:date="2020-02-05T13:49:00Z"/>
        </w:rPr>
      </w:pPr>
      <w:ins w:id="56" w:author="Mark McCann" w:date="2020-02-05T13:49:00Z">
        <w:r>
          <w:t>What’s the independent and cross referral and review process? Kappa stat for inter-rater reliability? How di</w:t>
        </w:r>
      </w:ins>
      <w:ins w:id="57" w:author="Mark McCann" w:date="2020-02-05T13:50:00Z">
        <w:r>
          <w:t xml:space="preserve">sagreements are resolved. By agreement? Take mean score? Use one as a sensitivity analysis? Robustness test, what happens if you reverse score one of the documents? </w:t>
        </w:r>
      </w:ins>
    </w:p>
    <w:p w14:paraId="05524A6D" w14:textId="77777777" w:rsidR="00DF6B51" w:rsidRDefault="00DF6B51" w:rsidP="00901DDB">
      <w:pPr>
        <w:spacing w:line="360" w:lineRule="auto"/>
        <w:contextualSpacing/>
        <w:rPr>
          <w:ins w:id="58" w:author="Mark McCann" w:date="2020-02-05T13:48:00Z"/>
        </w:rPr>
      </w:pPr>
    </w:p>
    <w:p w14:paraId="49A9A985" w14:textId="45873124" w:rsidR="00DF6B51" w:rsidRPr="00D65D56" w:rsidDel="00DF6B51" w:rsidRDefault="00DF6B51" w:rsidP="00901DDB">
      <w:pPr>
        <w:spacing w:line="360" w:lineRule="auto"/>
        <w:contextualSpacing/>
        <w:rPr>
          <w:del w:id="59" w:author="Mark McCann" w:date="2020-02-05T13:50:00Z"/>
        </w:rPr>
      </w:pPr>
    </w:p>
    <w:p w14:paraId="07FF8D73" w14:textId="58F30917" w:rsidR="00430196" w:rsidDel="005E0FF6" w:rsidRDefault="00C97EEE" w:rsidP="00C97EEE">
      <w:pPr>
        <w:pStyle w:val="Heading5"/>
        <w:numPr>
          <w:ilvl w:val="0"/>
          <w:numId w:val="0"/>
        </w:numPr>
        <w:spacing w:line="360" w:lineRule="auto"/>
        <w:contextualSpacing/>
        <w:rPr>
          <w:del w:id="60" w:author="Andrew Baxter (student)" w:date="2020-02-12T15:16:00Z"/>
        </w:rPr>
      </w:pPr>
      <w:del w:id="61" w:author="Andrew Baxter (student)" w:date="2020-02-12T15:16:00Z">
        <w:r w:rsidDel="005E0FF6">
          <w:delText>2.</w:delText>
        </w:r>
        <w:r w:rsidR="00430196" w:rsidRPr="001B38BA" w:rsidDel="005E0FF6">
          <w:delText xml:space="preserve">Coding </w:delText>
        </w:r>
        <w:r w:rsidR="00430196" w:rsidRPr="00D65D56" w:rsidDel="005E0FF6">
          <w:delText>of</w:delText>
        </w:r>
        <w:r w:rsidR="00430196" w:rsidRPr="001B38BA" w:rsidDel="005E0FF6">
          <w:delText xml:space="preserve"> guideline documents</w:delText>
        </w:r>
      </w:del>
    </w:p>
    <w:p w14:paraId="43FC7E50" w14:textId="241F127F" w:rsidR="00C77BCE" w:rsidDel="005E0FF6" w:rsidRDefault="00C77BCE" w:rsidP="00901DDB">
      <w:pPr>
        <w:spacing w:line="360" w:lineRule="auto"/>
        <w:contextualSpacing/>
        <w:rPr>
          <w:ins w:id="62" w:author="Mark McCann" w:date="2020-02-05T13:51:00Z"/>
          <w:del w:id="63" w:author="Andrew Baxter (student)" w:date="2020-02-12T15:16:00Z"/>
        </w:rPr>
      </w:pPr>
      <w:del w:id="64" w:author="Andrew Baxter (student)" w:date="2020-02-12T15:16:00Z">
        <w:r w:rsidDel="005E0FF6">
          <w:delText xml:space="preserve">Code all </w:delText>
        </w:r>
        <w:r w:rsidR="00195477" w:rsidDel="005E0FF6">
          <w:delText>guideline</w:delText>
        </w:r>
        <w:r w:rsidDel="005E0FF6">
          <w:delText xml:space="preserve"> </w:delText>
        </w:r>
        <w:r w:rsidR="00794CDD" w:rsidDel="005E0FF6">
          <w:delText xml:space="preserve">documents using Likert scale </w:delText>
        </w:r>
        <w:commentRangeStart w:id="65"/>
        <w:r w:rsidR="00794CDD" w:rsidDel="005E0FF6">
          <w:delText>(</w:delText>
        </w:r>
        <w:r w:rsidR="00D91DD2" w:rsidDel="005E0FF6">
          <w:delText>duplicated and reviewed)</w:delText>
        </w:r>
        <w:commentRangeEnd w:id="65"/>
        <w:r w:rsidR="00DF6B51" w:rsidDel="005E0FF6">
          <w:rPr>
            <w:rStyle w:val="CommentReference"/>
          </w:rPr>
          <w:commentReference w:id="65"/>
        </w:r>
        <w:r w:rsidR="00C44BF2" w:rsidDel="005E0FF6">
          <w:delText xml:space="preserve">. </w:delText>
        </w:r>
      </w:del>
      <w:moveFromRangeStart w:id="66" w:author="Andrew Baxter (student)" w:date="2020-02-12T15:16:00Z" w:name="move32413026"/>
      <w:moveFrom w:id="67" w:author="Andrew Baxter (student)" w:date="2020-02-12T15:16:00Z">
        <w:del w:id="68" w:author="Andrew Baxter (student)" w:date="2020-02-12T15:16:00Z">
          <w:r w:rsidR="00C44BF2" w:rsidDel="005E0FF6">
            <w:delText xml:space="preserve">Extract Abstract/Summary statements </w:delText>
          </w:r>
          <w:r w:rsidR="00E901C5" w:rsidDel="005E0FF6">
            <w:delText xml:space="preserve">as text to </w:delText>
          </w:r>
          <w:r w:rsidR="00211025" w:rsidDel="005E0FF6">
            <w:delText>evaluate assessment</w:delText>
          </w:r>
          <w:r w:rsidR="002A09A1" w:rsidDel="005E0FF6">
            <w:delText>.</w:delText>
          </w:r>
        </w:del>
      </w:moveFrom>
      <w:moveFromRangeEnd w:id="66"/>
    </w:p>
    <w:p w14:paraId="187C0F29" w14:textId="3F478422" w:rsidR="00DF6B51" w:rsidRDefault="00DF6B51" w:rsidP="00901DDB">
      <w:pPr>
        <w:spacing w:line="360" w:lineRule="auto"/>
        <w:contextualSpacing/>
        <w:rPr>
          <w:ins w:id="69" w:author="Mark McCann" w:date="2020-02-05T13:51:00Z"/>
        </w:rPr>
      </w:pPr>
    </w:p>
    <w:p w14:paraId="35A4D1D0" w14:textId="77777777" w:rsidR="00DF6B51" w:rsidRPr="00C77BCE" w:rsidRDefault="00DF6B51" w:rsidP="00901DDB">
      <w:pPr>
        <w:spacing w:line="360" w:lineRule="auto"/>
        <w:contextualSpacing/>
      </w:pPr>
    </w:p>
    <w:p w14:paraId="71E222F8" w14:textId="295E901E" w:rsidR="00430196" w:rsidRDefault="00C97EEE" w:rsidP="00C97EEE">
      <w:pPr>
        <w:pStyle w:val="Heading5"/>
        <w:numPr>
          <w:ilvl w:val="0"/>
          <w:numId w:val="0"/>
        </w:numPr>
        <w:spacing w:line="360" w:lineRule="auto"/>
        <w:contextualSpacing/>
      </w:pPr>
      <w:r>
        <w:t>3.</w:t>
      </w:r>
      <w:r w:rsidR="00430196" w:rsidRPr="001B38BA">
        <w:t>Block modelling – grouped by common citations, coloured by recommendation</w:t>
      </w:r>
    </w:p>
    <w:p w14:paraId="3AFDF416" w14:textId="1D1D6134" w:rsidR="00DF6B51" w:rsidRDefault="00DF6B51" w:rsidP="00901DDB">
      <w:pPr>
        <w:spacing w:line="360" w:lineRule="auto"/>
        <w:contextualSpacing/>
        <w:rPr>
          <w:ins w:id="70" w:author="Mark McCann" w:date="2020-02-05T13:51:00Z"/>
        </w:rPr>
      </w:pPr>
      <w:ins w:id="71" w:author="Mark McCann" w:date="2020-02-05T13:51:00Z">
        <w:r>
          <w:t xml:space="preserve">Run a block model procedure on the </w:t>
        </w:r>
        <w:proofErr w:type="gramStart"/>
        <w:r>
          <w:t>two mode</w:t>
        </w:r>
        <w:proofErr w:type="gramEnd"/>
        <w:r>
          <w:t xml:space="preserve"> paper by guidance document affiliation matrix</w:t>
        </w:r>
      </w:ins>
    </w:p>
    <w:p w14:paraId="78082E33" w14:textId="6F789A3F" w:rsidR="00DF6B51" w:rsidRDefault="00DF6B51" w:rsidP="00901DDB">
      <w:pPr>
        <w:spacing w:line="360" w:lineRule="auto"/>
        <w:contextualSpacing/>
        <w:rPr>
          <w:ins w:id="72" w:author="Mark McCann" w:date="2020-02-05T14:00:00Z"/>
        </w:rPr>
      </w:pPr>
      <w:ins w:id="73" w:author="Mark McCann" w:date="2020-02-05T13:59:00Z">
        <w:r>
          <w:t>Determine which papers &amp; document</w:t>
        </w:r>
      </w:ins>
      <w:ins w:id="74" w:author="Mark McCann" w:date="2020-02-05T14:00:00Z">
        <w:r>
          <w:t>s are assigned to each block</w:t>
        </w:r>
      </w:ins>
    </w:p>
    <w:p w14:paraId="00C24BB7" w14:textId="38DF6374" w:rsidR="00901540" w:rsidRDefault="00901540" w:rsidP="00901DDB">
      <w:pPr>
        <w:spacing w:line="360" w:lineRule="auto"/>
        <w:contextualSpacing/>
        <w:rPr>
          <w:ins w:id="75" w:author="Mark McCann" w:date="2020-02-05T14:00:00Z"/>
        </w:rPr>
      </w:pPr>
    </w:p>
    <w:p w14:paraId="6CF726EA" w14:textId="7E30FBCB" w:rsidR="00901540" w:rsidRDefault="00901540" w:rsidP="00901DDB">
      <w:pPr>
        <w:spacing w:line="360" w:lineRule="auto"/>
        <w:contextualSpacing/>
        <w:rPr>
          <w:ins w:id="76" w:author="Mark McCann" w:date="2020-02-05T13:59:00Z"/>
        </w:rPr>
      </w:pPr>
      <w:ins w:id="77" w:author="Mark McCann" w:date="2020-02-05T14:00:00Z">
        <w:r>
          <w:t xml:space="preserve">Insert table – ‘Block number’, ‘Documents in block’, </w:t>
        </w:r>
        <w:proofErr w:type="gramStart"/>
        <w:r>
          <w:t>‘ N</w:t>
        </w:r>
        <w:proofErr w:type="gramEnd"/>
        <w:r>
          <w:t xml:space="preserve"> papers in block’, ‘N influential papers in block’ </w:t>
        </w:r>
      </w:ins>
      <w:ins w:id="78" w:author="Mark McCann" w:date="2020-02-05T14:04:00Z">
        <w:r>
          <w:t xml:space="preserve">, mean </w:t>
        </w:r>
      </w:ins>
      <w:ins w:id="79" w:author="Mark McCann" w:date="2020-02-05T14:05:00Z">
        <w:r>
          <w:t>(</w:t>
        </w:r>
      </w:ins>
      <w:proofErr w:type="spellStart"/>
      <w:ins w:id="80" w:author="Mark McCann" w:date="2020-02-05T14:04:00Z">
        <w:r>
          <w:t>sd</w:t>
        </w:r>
      </w:ins>
      <w:proofErr w:type="spellEnd"/>
      <w:ins w:id="81" w:author="Mark McCann" w:date="2020-02-05T14:05:00Z">
        <w:r>
          <w:t>)</w:t>
        </w:r>
      </w:ins>
      <w:ins w:id="82" w:author="Mark McCann" w:date="2020-02-05T14:04:00Z">
        <w:r>
          <w:t xml:space="preserve"> </w:t>
        </w:r>
      </w:ins>
      <w:ins w:id="83" w:author="Mark McCann" w:date="2020-02-05T14:05:00Z">
        <w:r>
          <w:t xml:space="preserve">document </w:t>
        </w:r>
      </w:ins>
      <w:ins w:id="84" w:author="Mark McCann" w:date="2020-02-05T14:04:00Z">
        <w:r>
          <w:t xml:space="preserve">rating </w:t>
        </w:r>
      </w:ins>
      <w:ins w:id="85" w:author="Mark McCann" w:date="2020-02-05T14:05:00Z">
        <w:r>
          <w:t>per block.</w:t>
        </w:r>
      </w:ins>
    </w:p>
    <w:p w14:paraId="67FA564D" w14:textId="77777777" w:rsidR="00DF6B51" w:rsidRDefault="00DF6B51" w:rsidP="00901DDB">
      <w:pPr>
        <w:spacing w:line="360" w:lineRule="auto"/>
        <w:contextualSpacing/>
        <w:rPr>
          <w:ins w:id="86" w:author="Mark McCann" w:date="2020-02-05T13:51:00Z"/>
        </w:rPr>
      </w:pPr>
    </w:p>
    <w:p w14:paraId="304D1F56" w14:textId="77777777" w:rsidR="00DF6B51" w:rsidRDefault="00DF6B51" w:rsidP="00901DDB">
      <w:pPr>
        <w:spacing w:line="360" w:lineRule="auto"/>
        <w:contextualSpacing/>
        <w:rPr>
          <w:ins w:id="87" w:author="Mark McCann" w:date="2020-02-05T13:51:00Z"/>
        </w:rPr>
      </w:pPr>
    </w:p>
    <w:p w14:paraId="50F67791" w14:textId="72E9E89C" w:rsidR="00211025" w:rsidRPr="00211025" w:rsidDel="005E0FF6" w:rsidRDefault="00356DCA" w:rsidP="00901DDB">
      <w:pPr>
        <w:spacing w:line="360" w:lineRule="auto"/>
        <w:contextualSpacing/>
        <w:rPr>
          <w:del w:id="88" w:author="Andrew Baxter (student)" w:date="2020-02-12T15:17:00Z"/>
        </w:rPr>
      </w:pPr>
      <w:commentRangeStart w:id="89"/>
      <w:del w:id="90" w:author="Andrew Baxter (student)" w:date="2020-02-12T15:17:00Z">
        <w:r w:rsidDel="005E0FF6">
          <w:delText>Calculate distance between papers according to number of citations in common.</w:delText>
        </w:r>
      </w:del>
    </w:p>
    <w:p w14:paraId="0B647068" w14:textId="24119045" w:rsidR="00430196" w:rsidRPr="001B38BA" w:rsidRDefault="00C97EEE" w:rsidP="00C97EEE">
      <w:pPr>
        <w:pStyle w:val="Heading5"/>
        <w:numPr>
          <w:ilvl w:val="0"/>
          <w:numId w:val="0"/>
        </w:numPr>
        <w:spacing w:line="360" w:lineRule="auto"/>
        <w:contextualSpacing/>
      </w:pPr>
      <w:r>
        <w:lastRenderedPageBreak/>
        <w:t>4.</w:t>
      </w:r>
      <w:r w:rsidR="00430196" w:rsidRPr="001B38BA">
        <w:t>Visualisation of grouped network</w:t>
      </w:r>
    </w:p>
    <w:p w14:paraId="2738FBA8" w14:textId="77043DB4" w:rsidR="00430196" w:rsidRDefault="00356DCA" w:rsidP="00901DDB">
      <w:pPr>
        <w:spacing w:line="360" w:lineRule="auto"/>
        <w:contextualSpacing/>
      </w:pPr>
      <w:r>
        <w:t xml:space="preserve">Plot </w:t>
      </w:r>
      <w:r w:rsidR="00AB48C4">
        <w:t xml:space="preserve">network graph with </w:t>
      </w:r>
      <w:r w:rsidR="001F4081">
        <w:t>guideline</w:t>
      </w:r>
      <w:r w:rsidR="00AB48C4">
        <w:t xml:space="preserve"> points coloured by recommendation and clustered by document</w:t>
      </w:r>
      <w:r w:rsidR="00C712F0">
        <w:t>s in common</w:t>
      </w:r>
      <w:r w:rsidR="002A09A1">
        <w:t>.</w:t>
      </w:r>
      <w:commentRangeEnd w:id="89"/>
      <w:r w:rsidR="00901540">
        <w:rPr>
          <w:rStyle w:val="CommentReference"/>
        </w:rPr>
        <w:commentReference w:id="89"/>
      </w:r>
    </w:p>
    <w:p w14:paraId="78C01D92" w14:textId="77777777" w:rsidR="006919F8" w:rsidRDefault="006919F8" w:rsidP="00901DDB">
      <w:pPr>
        <w:spacing w:line="360" w:lineRule="auto"/>
        <w:contextualSpacing/>
      </w:pPr>
    </w:p>
    <w:p w14:paraId="501B2682" w14:textId="18D44B3C" w:rsidR="00430196" w:rsidRDefault="00430196" w:rsidP="00656690">
      <w:pPr>
        <w:pStyle w:val="Heading4"/>
        <w:numPr>
          <w:ilvl w:val="0"/>
          <w:numId w:val="0"/>
        </w:numPr>
        <w:spacing w:line="360" w:lineRule="auto"/>
        <w:contextualSpacing/>
      </w:pPr>
      <w:r>
        <w:t xml:space="preserve">RQ3: Are </w:t>
      </w:r>
      <w:r w:rsidR="001F4081">
        <w:t>conflicts of interest</w:t>
      </w:r>
      <w:r>
        <w:t xml:space="preserve"> changing over time?</w:t>
      </w:r>
    </w:p>
    <w:p w14:paraId="3D9E4109" w14:textId="01A6A8EC" w:rsidR="00E75EC1" w:rsidRDefault="00656690" w:rsidP="00656690">
      <w:pPr>
        <w:pStyle w:val="Heading5"/>
        <w:numPr>
          <w:ilvl w:val="0"/>
          <w:numId w:val="0"/>
        </w:numPr>
        <w:spacing w:line="360" w:lineRule="auto"/>
        <w:contextualSpacing/>
      </w:pPr>
      <w:commentRangeStart w:id="91"/>
      <w:r>
        <w:t>1.S</w:t>
      </w:r>
      <w:r w:rsidR="00961F78">
        <w:t xml:space="preserve">creen </w:t>
      </w:r>
      <w:r w:rsidR="002A09A1">
        <w:t>all referenced documents</w:t>
      </w:r>
      <w:r w:rsidR="00961F78">
        <w:t xml:space="preserve"> for </w:t>
      </w:r>
      <w:r w:rsidR="006D100D">
        <w:t>published reports</w:t>
      </w:r>
      <w:r w:rsidR="00E75EC1">
        <w:t xml:space="preserve"> and articles</w:t>
      </w:r>
    </w:p>
    <w:p w14:paraId="0549F631" w14:textId="49DAE590" w:rsidR="00D74CB7" w:rsidRPr="00D74CB7" w:rsidRDefault="00D74CB7" w:rsidP="00901DDB">
      <w:pPr>
        <w:spacing w:line="360" w:lineRule="auto"/>
        <w:contextualSpacing/>
      </w:pPr>
      <w:r>
        <w:t xml:space="preserve">Categorise all </w:t>
      </w:r>
      <w:r w:rsidR="00A10A95">
        <w:t xml:space="preserve">evidence documents according to type to </w:t>
      </w:r>
      <w:r w:rsidR="00084B60">
        <w:t>extract relevant articles and reports (excluding news items, blog posts, campaigns etc.)</w:t>
      </w:r>
    </w:p>
    <w:p w14:paraId="0FF5B062" w14:textId="4CAAF603" w:rsidR="00961F78" w:rsidRDefault="00656690" w:rsidP="00656690">
      <w:pPr>
        <w:pStyle w:val="Heading5"/>
        <w:numPr>
          <w:ilvl w:val="0"/>
          <w:numId w:val="0"/>
        </w:numPr>
        <w:spacing w:line="360" w:lineRule="auto"/>
        <w:contextualSpacing/>
      </w:pPr>
      <w:r>
        <w:t>2.</w:t>
      </w:r>
      <w:r w:rsidR="00961F78">
        <w:t>Get full text for all included</w:t>
      </w:r>
    </w:p>
    <w:p w14:paraId="047E7C5D" w14:textId="051D130E" w:rsidR="00084B60" w:rsidRPr="00084B60" w:rsidRDefault="001B2ABB" w:rsidP="00901DDB">
      <w:pPr>
        <w:spacing w:line="360" w:lineRule="auto"/>
        <w:contextualSpacing/>
      </w:pPr>
      <w:r>
        <w:t>Through Shiny app, link to Scopus record and retrieve title and DOI. Use Endnote to retrieve full text</w:t>
      </w:r>
    </w:p>
    <w:p w14:paraId="5F7C4763" w14:textId="22FCE9DF" w:rsidR="00430196" w:rsidRDefault="00656690" w:rsidP="00656690">
      <w:pPr>
        <w:pStyle w:val="Heading5"/>
        <w:numPr>
          <w:ilvl w:val="0"/>
          <w:numId w:val="0"/>
        </w:numPr>
        <w:spacing w:line="360" w:lineRule="auto"/>
        <w:contextualSpacing/>
      </w:pPr>
      <w:r>
        <w:t>3.</w:t>
      </w:r>
      <w:r w:rsidR="00430196">
        <w:t xml:space="preserve">Extract </w:t>
      </w:r>
      <w:r w:rsidR="001B11CF">
        <w:t>conflicts of interest</w:t>
      </w:r>
      <w:r w:rsidR="00430196">
        <w:t xml:space="preserve">/funding sources </w:t>
      </w:r>
      <w:r w:rsidR="00961F78">
        <w:t>from meta-data/article text</w:t>
      </w:r>
    </w:p>
    <w:p w14:paraId="4AEA3E5F" w14:textId="1684EB1B" w:rsidR="001B2ABB" w:rsidRPr="001B2ABB" w:rsidRDefault="001B2ABB" w:rsidP="00901DDB">
      <w:pPr>
        <w:spacing w:line="360" w:lineRule="auto"/>
        <w:contextualSpacing/>
      </w:pPr>
      <w:r>
        <w:t xml:space="preserve">Extract all </w:t>
      </w:r>
      <w:r w:rsidR="00C23A67">
        <w:t>text from pdf documents</w:t>
      </w:r>
      <w:r w:rsidR="006A24A3">
        <w:t xml:space="preserve"> and search for “conflicts of interest”, “funding” and other key words to </w:t>
      </w:r>
      <w:r w:rsidR="00E23BBF">
        <w:t>extract relevant statements.</w:t>
      </w:r>
    </w:p>
    <w:p w14:paraId="3DCB8C1D" w14:textId="0DB24827" w:rsidR="00961F78" w:rsidRDefault="00656690" w:rsidP="00656690">
      <w:pPr>
        <w:pStyle w:val="Heading5"/>
        <w:numPr>
          <w:ilvl w:val="0"/>
          <w:numId w:val="0"/>
        </w:numPr>
        <w:spacing w:line="360" w:lineRule="auto"/>
        <w:contextualSpacing/>
      </w:pPr>
      <w:r>
        <w:t>4.</w:t>
      </w:r>
      <w:r w:rsidR="00961F78">
        <w:t xml:space="preserve">Code into </w:t>
      </w:r>
      <w:r w:rsidR="001B11CF">
        <w:t>conflicts</w:t>
      </w:r>
      <w:r w:rsidR="00961F78">
        <w:t xml:space="preserve"> categories</w:t>
      </w:r>
    </w:p>
    <w:p w14:paraId="12D57783" w14:textId="38684E3C" w:rsidR="00E23BBF" w:rsidRDefault="00E23BBF" w:rsidP="00901DDB">
      <w:pPr>
        <w:spacing w:line="360" w:lineRule="auto"/>
        <w:contextualSpacing/>
      </w:pPr>
      <w:r>
        <w:t xml:space="preserve">For all documents presenting </w:t>
      </w:r>
      <w:r w:rsidR="00972DA2">
        <w:t>conflicts</w:t>
      </w:r>
      <w:r>
        <w:t xml:space="preserve">/funding statements, categorise by </w:t>
      </w:r>
      <w:r w:rsidR="00C82F2B">
        <w:t xml:space="preserve">type (cancer charity, medical research group, </w:t>
      </w:r>
      <w:r w:rsidR="00D95BE2">
        <w:t>tobacco company etc.)</w:t>
      </w:r>
      <w:commentRangeEnd w:id="91"/>
      <w:r w:rsidR="00901540">
        <w:rPr>
          <w:rStyle w:val="CommentReference"/>
        </w:rPr>
        <w:commentReference w:id="91"/>
      </w:r>
    </w:p>
    <w:p w14:paraId="3E6F6504" w14:textId="77777777" w:rsidR="00656690" w:rsidRDefault="00656690" w:rsidP="00901DDB">
      <w:pPr>
        <w:spacing w:line="360" w:lineRule="auto"/>
        <w:contextualSpacing/>
      </w:pPr>
    </w:p>
    <w:p w14:paraId="0C306382" w14:textId="1CC46FC6" w:rsidR="00656690" w:rsidRDefault="00656690" w:rsidP="00656690">
      <w:pPr>
        <w:spacing w:line="360" w:lineRule="auto"/>
        <w:ind w:left="0"/>
        <w:rPr>
          <w:i/>
          <w:iCs/>
        </w:rPr>
      </w:pPr>
      <w:r>
        <w:rPr>
          <w:i/>
          <w:iCs/>
        </w:rPr>
        <w:t>5.</w:t>
      </w:r>
      <w:r w:rsidR="00790AD5" w:rsidRPr="00790AD5">
        <w:t xml:space="preserve"> </w:t>
      </w:r>
      <w:r w:rsidR="00790AD5" w:rsidRPr="00790AD5">
        <w:rPr>
          <w:i/>
          <w:iCs/>
        </w:rPr>
        <w:t xml:space="preserve">Visualisation of change of </w:t>
      </w:r>
      <w:r w:rsidR="00037DB6">
        <w:rPr>
          <w:i/>
          <w:iCs/>
        </w:rPr>
        <w:t>conflicts</w:t>
      </w:r>
      <w:r w:rsidR="00790AD5" w:rsidRPr="00790AD5">
        <w:rPr>
          <w:i/>
          <w:iCs/>
        </w:rPr>
        <w:t xml:space="preserve"> distribution over time</w:t>
      </w:r>
    </w:p>
    <w:p w14:paraId="153E91BA" w14:textId="77777777" w:rsidR="005E0FF6" w:rsidRDefault="00656690" w:rsidP="00656690">
      <w:pPr>
        <w:spacing w:line="360" w:lineRule="auto"/>
        <w:ind w:left="0"/>
        <w:rPr>
          <w:ins w:id="92" w:author="Andrew Baxter (student)" w:date="2020-02-12T15:19:00Z"/>
        </w:rPr>
      </w:pPr>
      <w:r w:rsidRPr="00656690">
        <w:t>Create a graph illustrating the pattern of declared conflicts of interest over time.</w:t>
      </w:r>
      <w:ins w:id="93" w:author="Andrew Baxter (student)" w:date="2020-02-12T15:18:00Z">
        <w:r w:rsidR="005E0FF6">
          <w:t xml:space="preserve"> Conflicts of interest will be grouped and categorised. Data will be binned by single year and plotted </w:t>
        </w:r>
      </w:ins>
      <w:ins w:id="94" w:author="Andrew Baxter (student)" w:date="2020-02-12T15:19:00Z">
        <w:r w:rsidR="005E0FF6">
          <w:t>by density of each group across time.</w:t>
        </w:r>
      </w:ins>
    </w:p>
    <w:p w14:paraId="57E120DC" w14:textId="1C694EF6" w:rsidR="00656690" w:rsidRDefault="00656690" w:rsidP="00656690">
      <w:pPr>
        <w:spacing w:line="360" w:lineRule="auto"/>
        <w:ind w:left="0"/>
        <w:rPr>
          <w:ins w:id="95" w:author="Mark McCann" w:date="2020-02-05T14:02:00Z"/>
        </w:rPr>
      </w:pPr>
      <w:del w:id="96" w:author="Andrew Baxter (student)" w:date="2020-02-12T15:19:00Z">
        <w:r w:rsidRPr="00656690" w:rsidDel="005E0FF6">
          <w:delText xml:space="preserve"> </w:delText>
        </w:r>
      </w:del>
      <w:ins w:id="97" w:author="Mark McCann" w:date="2020-02-05T14:02:00Z">
        <w:r w:rsidR="00901540">
          <w:t xml:space="preserve">What’s on which axis? Data binned year by year?  </w:t>
        </w:r>
      </w:ins>
    </w:p>
    <w:p w14:paraId="1A292934" w14:textId="381E70B4" w:rsidR="00901540" w:rsidRDefault="00901540" w:rsidP="00656690">
      <w:pPr>
        <w:spacing w:line="360" w:lineRule="auto"/>
        <w:ind w:left="0"/>
        <w:rPr>
          <w:ins w:id="98" w:author="Mark McCann" w:date="2020-02-05T14:02:00Z"/>
        </w:rPr>
      </w:pPr>
    </w:p>
    <w:p w14:paraId="45F06088" w14:textId="544A8FB3" w:rsidR="00901540" w:rsidRDefault="00901540" w:rsidP="00656690">
      <w:pPr>
        <w:spacing w:line="360" w:lineRule="auto"/>
        <w:ind w:left="0"/>
        <w:rPr>
          <w:ins w:id="99" w:author="Mark McCann" w:date="2020-02-05T14:02:00Z"/>
        </w:rPr>
      </w:pPr>
      <w:ins w:id="100" w:author="Mark McCann" w:date="2020-02-05T14:04:00Z">
        <w:r>
          <w:t xml:space="preserve">Something missing on </w:t>
        </w:r>
        <w:proofErr w:type="gramStart"/>
        <w:r>
          <w:t>whether or not</w:t>
        </w:r>
        <w:proofErr w:type="gramEnd"/>
        <w:r>
          <w:t xml:space="preserve"> the cited </w:t>
        </w:r>
      </w:ins>
      <w:ins w:id="101" w:author="Mark McCann" w:date="2020-02-05T14:05:00Z">
        <w:r>
          <w:t xml:space="preserve">papers </w:t>
        </w:r>
      </w:ins>
      <w:ins w:id="102" w:author="Mark McCann" w:date="2020-02-05T14:04:00Z">
        <w:r>
          <w:t xml:space="preserve">are associated with the </w:t>
        </w:r>
      </w:ins>
      <w:ins w:id="103" w:author="Mark McCann" w:date="2020-02-05T14:05:00Z">
        <w:r>
          <w:t>positive/negative ratings of the guidance</w:t>
        </w:r>
      </w:ins>
    </w:p>
    <w:p w14:paraId="64EAD88A" w14:textId="4AEC8BF8" w:rsidR="00901540" w:rsidRDefault="00901540" w:rsidP="00901540">
      <w:pPr>
        <w:spacing w:line="360" w:lineRule="auto"/>
        <w:ind w:left="0"/>
        <w:rPr>
          <w:ins w:id="104" w:author="Mark McCann" w:date="2020-02-05T14:06:00Z"/>
        </w:rPr>
      </w:pPr>
      <w:ins w:id="105" w:author="Mark McCann" w:date="2020-02-05T14:06:00Z">
        <w:r>
          <w:t xml:space="preserve">Are the ‘most influential’ papers missing or absent from the most positive/ most negative guidance? </w:t>
        </w:r>
      </w:ins>
    </w:p>
    <w:p w14:paraId="6FC27E96" w14:textId="137F2400" w:rsidR="00901540" w:rsidRDefault="00901540" w:rsidP="00901540">
      <w:pPr>
        <w:spacing w:line="360" w:lineRule="auto"/>
        <w:ind w:left="0"/>
        <w:rPr>
          <w:ins w:id="106" w:author="Mark McCann" w:date="2020-02-05T14:06:00Z"/>
        </w:rPr>
      </w:pPr>
    </w:p>
    <w:p w14:paraId="0F94CFDF" w14:textId="5622F3FB" w:rsidR="00901540" w:rsidRPr="00656690" w:rsidRDefault="00901540" w:rsidP="00901540">
      <w:pPr>
        <w:spacing w:line="360" w:lineRule="auto"/>
        <w:ind w:left="0"/>
      </w:pPr>
      <w:ins w:id="107" w:author="Mark McCann" w:date="2020-02-05T14:06:00Z">
        <w:r>
          <w:lastRenderedPageBreak/>
          <w:t xml:space="preserve">Table of </w:t>
        </w:r>
      </w:ins>
      <w:ins w:id="108" w:author="Mark McCann" w:date="2020-02-05T14:07:00Z">
        <w:r>
          <w:t>guidance rating by n of influential papers cited</w:t>
        </w:r>
      </w:ins>
    </w:p>
    <w:sectPr w:rsidR="00901540" w:rsidRPr="00656690" w:rsidSect="00E37D7F">
      <w:footerReference w:type="default" r:id="rId14"/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5" w:author="Mark McCann" w:date="2020-02-05T13:47:00Z" w:initials="MM">
    <w:p w14:paraId="5976FE56" w14:textId="68C7D54F" w:rsidR="00DF6B51" w:rsidRDefault="00DF6B51">
      <w:pPr>
        <w:pStyle w:val="CommentText"/>
      </w:pPr>
      <w:r>
        <w:rPr>
          <w:rStyle w:val="CommentReference"/>
        </w:rPr>
        <w:annotationRef/>
      </w:r>
      <w:r>
        <w:t>Depends on operationalisation of most influential.</w:t>
      </w:r>
    </w:p>
  </w:comment>
  <w:comment w:id="42" w:author="Mark McCann" w:date="2020-02-05T13:47:00Z" w:initials="MM">
    <w:p w14:paraId="554F27A4" w14:textId="450E5DB9" w:rsidR="00DF6B51" w:rsidRDefault="00DF6B51">
      <w:pPr>
        <w:pStyle w:val="CommentText"/>
      </w:pPr>
      <w:r>
        <w:rPr>
          <w:rStyle w:val="CommentReference"/>
        </w:rPr>
        <w:annotationRef/>
      </w:r>
      <w:r>
        <w:t>This doesn’t relate to RQ1</w:t>
      </w:r>
    </w:p>
  </w:comment>
  <w:comment w:id="65" w:author="Mark McCann" w:date="2020-02-05T13:51:00Z" w:initials="MM">
    <w:p w14:paraId="6E7505B2" w14:textId="101648F4" w:rsidR="00DF6B51" w:rsidRDefault="00DF6B51">
      <w:pPr>
        <w:pStyle w:val="CommentText"/>
      </w:pPr>
      <w:r>
        <w:rPr>
          <w:rStyle w:val="CommentReference"/>
        </w:rPr>
        <w:annotationRef/>
      </w:r>
      <w:r>
        <w:t>Section above</w:t>
      </w:r>
    </w:p>
  </w:comment>
  <w:comment w:id="89" w:author="Mark McCann" w:date="2020-02-05T14:01:00Z" w:initials="MM">
    <w:p w14:paraId="075D5EA3" w14:textId="53BA1BDE" w:rsidR="00901540" w:rsidRDefault="00901540">
      <w:pPr>
        <w:pStyle w:val="CommentText"/>
      </w:pPr>
      <w:r>
        <w:rPr>
          <w:rStyle w:val="CommentReference"/>
        </w:rPr>
        <w:annotationRef/>
      </w:r>
      <w:r>
        <w:t xml:space="preserve">Doesn’t relate to RQ </w:t>
      </w:r>
    </w:p>
  </w:comment>
  <w:comment w:id="91" w:author="Mark McCann" w:date="2020-02-05T14:01:00Z" w:initials="MM">
    <w:p w14:paraId="25CC017F" w14:textId="629746B0" w:rsidR="00901540" w:rsidRDefault="00901540">
      <w:pPr>
        <w:pStyle w:val="CommentText"/>
      </w:pPr>
      <w:r>
        <w:rPr>
          <w:rStyle w:val="CommentReference"/>
        </w:rPr>
        <w:annotationRef/>
      </w:r>
      <w:r>
        <w:t>I’d probably have a ‘data prep’ section first, and then analysis plan for each RQ separately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76FE56" w15:done="0"/>
  <w15:commentEx w15:paraId="554F27A4" w15:done="0"/>
  <w15:commentEx w15:paraId="6E7505B2" w15:done="0"/>
  <w15:commentEx w15:paraId="075D5EA3" w15:done="0"/>
  <w15:commentEx w15:paraId="25CC01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76FE56" w16cid:durableId="21E545DC"/>
  <w16cid:commentId w16cid:paraId="554F27A4" w16cid:durableId="21E545F8"/>
  <w16cid:commentId w16cid:paraId="6E7505B2" w16cid:durableId="21E546CC"/>
  <w16cid:commentId w16cid:paraId="075D5EA3" w16cid:durableId="21E5493B"/>
  <w16cid:commentId w16cid:paraId="25CC017F" w16cid:durableId="21E549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347E1" w14:textId="77777777" w:rsidR="00714312" w:rsidRDefault="00714312" w:rsidP="000867B9">
      <w:pPr>
        <w:spacing w:after="0" w:line="240" w:lineRule="auto"/>
      </w:pPr>
      <w:r>
        <w:separator/>
      </w:r>
    </w:p>
  </w:endnote>
  <w:endnote w:type="continuationSeparator" w:id="0">
    <w:p w14:paraId="4AEF1EA6" w14:textId="77777777" w:rsidR="00714312" w:rsidRDefault="00714312" w:rsidP="0008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098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9F345" w14:textId="345BC16F" w:rsidR="000867B9" w:rsidRDefault="00086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10C3DF" w14:textId="77777777" w:rsidR="000867B9" w:rsidRDefault="00086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35E87" w14:textId="77777777" w:rsidR="00714312" w:rsidRDefault="00714312" w:rsidP="000867B9">
      <w:pPr>
        <w:spacing w:after="0" w:line="240" w:lineRule="auto"/>
      </w:pPr>
      <w:r>
        <w:separator/>
      </w:r>
    </w:p>
  </w:footnote>
  <w:footnote w:type="continuationSeparator" w:id="0">
    <w:p w14:paraId="2DE6083E" w14:textId="77777777" w:rsidR="00714312" w:rsidRDefault="00714312" w:rsidP="00086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268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23592"/>
    <w:multiLevelType w:val="multilevel"/>
    <w:tmpl w:val="63D41C20"/>
    <w:lvl w:ilvl="0">
      <w:start w:val="1"/>
      <w:numFmt w:val="decimal"/>
      <w:lvlText w:val="Chapter 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pStyle w:val="Titl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pStyle w:val="Appendix"/>
      <w:lvlText w:val="Appendix %9"/>
      <w:lvlJc w:val="left"/>
      <w:pPr>
        <w:ind w:left="567" w:hanging="567"/>
      </w:pPr>
      <w:rPr>
        <w:rFonts w:hint="default"/>
      </w:rPr>
    </w:lvl>
  </w:abstractNum>
  <w:abstractNum w:abstractNumId="2" w15:restartNumberingAfterBreak="0">
    <w:nsid w:val="0AB90F8F"/>
    <w:multiLevelType w:val="hybridMultilevel"/>
    <w:tmpl w:val="D4987B5E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FE5108"/>
    <w:multiLevelType w:val="multilevel"/>
    <w:tmpl w:val="1F42A50E"/>
    <w:lvl w:ilvl="0">
      <w:start w:val="1"/>
      <w:numFmt w:val="none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none"/>
      <w:lvlText w:val="%1"/>
      <w:lvlJc w:val="left"/>
      <w:pPr>
        <w:ind w:left="576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Text w:val="Appendix %9"/>
      <w:lvlJc w:val="left"/>
      <w:pPr>
        <w:ind w:left="567" w:hanging="567"/>
      </w:pPr>
      <w:rPr>
        <w:rFonts w:hint="default"/>
      </w:rPr>
    </w:lvl>
  </w:abstractNum>
  <w:abstractNum w:abstractNumId="4" w15:restartNumberingAfterBreak="0">
    <w:nsid w:val="1E7E70D1"/>
    <w:multiLevelType w:val="hybridMultilevel"/>
    <w:tmpl w:val="A754D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6C94"/>
    <w:multiLevelType w:val="multilevel"/>
    <w:tmpl w:val="D10C4900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upperLetter"/>
      <w:lvlText w:val="Appendix 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4DD1088"/>
    <w:multiLevelType w:val="hybridMultilevel"/>
    <w:tmpl w:val="D4987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4"/>
  </w:num>
  <w:num w:numId="14">
    <w:abstractNumId w:val="0"/>
  </w:num>
  <w:num w:numId="15">
    <w:abstractNumId w:val="1"/>
    <w:lvlOverride w:ilvl="0">
      <w:lvl w:ilvl="0">
        <w:start w:val="1"/>
        <w:numFmt w:val="decimal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none"/>
        <w:pStyle w:val="Titl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upperLetter"/>
        <w:pStyle w:val="Appendix"/>
        <w:lvlText w:val="Appendix %9"/>
        <w:lvlJc w:val="left"/>
        <w:pPr>
          <w:ind w:left="567" w:hanging="567"/>
        </w:pPr>
        <w:rPr>
          <w:rFonts w:hint="default"/>
        </w:rPr>
      </w:lvl>
    </w:lvlOverride>
  </w:num>
  <w:num w:numId="16">
    <w:abstractNumId w:val="5"/>
  </w:num>
  <w:num w:numId="17">
    <w:abstractNumId w:val="3"/>
  </w:num>
  <w:num w:numId="18">
    <w:abstractNumId w:val="5"/>
    <w:lvlOverride w:ilvl="0">
      <w:lvl w:ilvl="0">
        <w:start w:val="1"/>
        <w:numFmt w:val="none"/>
        <w:pStyle w:val="Heading1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pStyle w:val="Heading2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pStyle w:val="Heading4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upperLetter"/>
        <w:lvlText w:val="Appendix %9"/>
        <w:lvlJc w:val="left"/>
        <w:pPr>
          <w:ind w:left="0" w:firstLine="0"/>
        </w:pPr>
        <w:rPr>
          <w:rFonts w:hint="default"/>
        </w:rPr>
      </w:lvl>
    </w:lvlOverride>
  </w:num>
  <w:num w:numId="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McCann">
    <w15:presenceInfo w15:providerId="AD" w15:userId="S::Mark.McCann@glasgow.ac.uk::0bf9c74f-ad58-4500-93d4-4f4d9c4c45ab"/>
  </w15:person>
  <w15:person w15:author="Andrew Baxter (student)">
    <w15:presenceInfo w15:providerId="AD" w15:userId="S::a.baxter.1@research.gla.ac.uk::b45e9002-b033-421d-a3d9-6d42475e9a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49"/>
    <w:rsid w:val="00037DB6"/>
    <w:rsid w:val="00043198"/>
    <w:rsid w:val="00062AD7"/>
    <w:rsid w:val="00074EC3"/>
    <w:rsid w:val="00084B60"/>
    <w:rsid w:val="000867B9"/>
    <w:rsid w:val="000E074B"/>
    <w:rsid w:val="00130834"/>
    <w:rsid w:val="001673EC"/>
    <w:rsid w:val="001773FB"/>
    <w:rsid w:val="00183679"/>
    <w:rsid w:val="00195477"/>
    <w:rsid w:val="00196899"/>
    <w:rsid w:val="001B11CF"/>
    <w:rsid w:val="001B2ABB"/>
    <w:rsid w:val="001B38BA"/>
    <w:rsid w:val="001F4081"/>
    <w:rsid w:val="00211025"/>
    <w:rsid w:val="002155BF"/>
    <w:rsid w:val="00250101"/>
    <w:rsid w:val="002908B8"/>
    <w:rsid w:val="002A09A1"/>
    <w:rsid w:val="00313406"/>
    <w:rsid w:val="00356DCA"/>
    <w:rsid w:val="00380643"/>
    <w:rsid w:val="003D65DC"/>
    <w:rsid w:val="00430196"/>
    <w:rsid w:val="00460BAA"/>
    <w:rsid w:val="004857D5"/>
    <w:rsid w:val="004E7FCD"/>
    <w:rsid w:val="005655ED"/>
    <w:rsid w:val="005C408E"/>
    <w:rsid w:val="005D78C0"/>
    <w:rsid w:val="005E0FF6"/>
    <w:rsid w:val="00612A98"/>
    <w:rsid w:val="00656690"/>
    <w:rsid w:val="0067698A"/>
    <w:rsid w:val="006919F8"/>
    <w:rsid w:val="006935C9"/>
    <w:rsid w:val="006A24A3"/>
    <w:rsid w:val="006D100D"/>
    <w:rsid w:val="006D1EB1"/>
    <w:rsid w:val="00707EE0"/>
    <w:rsid w:val="00712020"/>
    <w:rsid w:val="00714312"/>
    <w:rsid w:val="00790AD5"/>
    <w:rsid w:val="00794CDD"/>
    <w:rsid w:val="00827449"/>
    <w:rsid w:val="00901540"/>
    <w:rsid w:val="00901DDB"/>
    <w:rsid w:val="009169E4"/>
    <w:rsid w:val="00916C62"/>
    <w:rsid w:val="00961F78"/>
    <w:rsid w:val="00972DA2"/>
    <w:rsid w:val="009735F7"/>
    <w:rsid w:val="00A10A95"/>
    <w:rsid w:val="00A30140"/>
    <w:rsid w:val="00A87D5A"/>
    <w:rsid w:val="00AB48C4"/>
    <w:rsid w:val="00B04FE6"/>
    <w:rsid w:val="00B62AED"/>
    <w:rsid w:val="00B80AB8"/>
    <w:rsid w:val="00BA2EDD"/>
    <w:rsid w:val="00BD5026"/>
    <w:rsid w:val="00C23A67"/>
    <w:rsid w:val="00C44BF2"/>
    <w:rsid w:val="00C52DF3"/>
    <w:rsid w:val="00C712F0"/>
    <w:rsid w:val="00C77BCE"/>
    <w:rsid w:val="00C82F2B"/>
    <w:rsid w:val="00C863C1"/>
    <w:rsid w:val="00C97EEE"/>
    <w:rsid w:val="00D05DA2"/>
    <w:rsid w:val="00D447B1"/>
    <w:rsid w:val="00D65D56"/>
    <w:rsid w:val="00D74CB7"/>
    <w:rsid w:val="00D91DD2"/>
    <w:rsid w:val="00D95BE2"/>
    <w:rsid w:val="00DC4EB4"/>
    <w:rsid w:val="00DF6B51"/>
    <w:rsid w:val="00E03D84"/>
    <w:rsid w:val="00E069B1"/>
    <w:rsid w:val="00E15EC2"/>
    <w:rsid w:val="00E23BBF"/>
    <w:rsid w:val="00E30FAF"/>
    <w:rsid w:val="00E37D7F"/>
    <w:rsid w:val="00E75EC1"/>
    <w:rsid w:val="00E901C5"/>
    <w:rsid w:val="00EB079E"/>
    <w:rsid w:val="00F14368"/>
    <w:rsid w:val="00F276C7"/>
    <w:rsid w:val="00F614C5"/>
    <w:rsid w:val="00F67B48"/>
    <w:rsid w:val="00FC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3DAC"/>
  <w15:chartTrackingRefBased/>
  <w15:docId w15:val="{9E82CE24-4710-4CC6-9D23-2A92BF44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2020"/>
    <w:pPr>
      <w:ind w:left="284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4"/>
    <w:qFormat/>
    <w:rsid w:val="00BA2EDD"/>
    <w:pPr>
      <w:keepNext/>
      <w:keepLines/>
      <w:numPr>
        <w:numId w:val="16"/>
      </w:numPr>
      <w:spacing w:after="360" w:line="240" w:lineRule="auto"/>
      <w:outlineLvl w:val="0"/>
    </w:pPr>
    <w:rPr>
      <w:rFonts w:eastAsiaTheme="majorEastAsia" w:cstheme="majorBidi"/>
      <w:b/>
      <w:kern w:val="28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4"/>
    <w:qFormat/>
    <w:rsid w:val="00E37D7F"/>
    <w:pPr>
      <w:keepNext/>
      <w:keepLines/>
      <w:numPr>
        <w:ilvl w:val="1"/>
        <w:numId w:val="16"/>
      </w:numPr>
      <w:spacing w:after="360" w:line="240" w:lineRule="auto"/>
      <w:outlineLvl w:val="1"/>
    </w:pPr>
    <w:rPr>
      <w:rFonts w:eastAsiaTheme="majorEastAsia" w:cstheme="majorBidi"/>
      <w:b/>
      <w:kern w:val="28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4"/>
    <w:qFormat/>
    <w:rsid w:val="00E37D7F"/>
    <w:pPr>
      <w:keepNext/>
      <w:keepLines/>
      <w:numPr>
        <w:ilvl w:val="2"/>
        <w:numId w:val="16"/>
      </w:numPr>
      <w:spacing w:after="360" w:line="240" w:lineRule="auto"/>
      <w:outlineLvl w:val="2"/>
    </w:pPr>
    <w:rPr>
      <w:rFonts w:eastAsiaTheme="majorEastAsia" w:cstheme="majorBidi"/>
      <w:b/>
      <w:kern w:val="28"/>
      <w:sz w:val="28"/>
    </w:rPr>
  </w:style>
  <w:style w:type="paragraph" w:styleId="Heading4">
    <w:name w:val="heading 4"/>
    <w:basedOn w:val="BodyText"/>
    <w:next w:val="Normal"/>
    <w:link w:val="Heading4Char"/>
    <w:uiPriority w:val="4"/>
    <w:unhideWhenUsed/>
    <w:qFormat/>
    <w:rsid w:val="00C863C1"/>
    <w:pPr>
      <w:keepNext/>
      <w:keepLines/>
      <w:numPr>
        <w:ilvl w:val="3"/>
        <w:numId w:val="16"/>
      </w:numPr>
      <w:spacing w:before="240" w:after="120" w:line="24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F614C5"/>
    <w:pPr>
      <w:keepNext/>
      <w:keepLines/>
      <w:numPr>
        <w:ilvl w:val="4"/>
        <w:numId w:val="16"/>
      </w:numPr>
      <w:spacing w:before="120" w:after="12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DD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DD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6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2">
    <w:name w:val="Caption 2"/>
    <w:basedOn w:val="Caption"/>
    <w:next w:val="BodyText"/>
    <w:uiPriority w:val="5"/>
    <w:qFormat/>
    <w:rsid w:val="00183679"/>
    <w:pPr>
      <w:spacing w:before="0" w:after="360"/>
    </w:pPr>
    <w:rPr>
      <w:b w:val="0"/>
    </w:rPr>
  </w:style>
  <w:style w:type="paragraph" w:styleId="Caption">
    <w:name w:val="caption"/>
    <w:basedOn w:val="Normal"/>
    <w:next w:val="BodyText"/>
    <w:uiPriority w:val="5"/>
    <w:qFormat/>
    <w:rsid w:val="00183679"/>
    <w:pPr>
      <w:spacing w:before="120" w:after="0" w:line="240" w:lineRule="auto"/>
    </w:pPr>
    <w:rPr>
      <w:b/>
      <w:iCs/>
      <w:color w:val="44546A" w:themeColor="text2"/>
      <w:sz w:val="20"/>
      <w:szCs w:val="18"/>
    </w:rPr>
  </w:style>
  <w:style w:type="paragraph" w:styleId="BodyText">
    <w:name w:val="Body Text"/>
    <w:basedOn w:val="Normal"/>
    <w:link w:val="BodyTextChar"/>
    <w:uiPriority w:val="1"/>
    <w:qFormat/>
    <w:rsid w:val="00BD5026"/>
    <w:pPr>
      <w:spacing w:after="360" w:line="360" w:lineRule="auto"/>
      <w:ind w:left="0"/>
    </w:pPr>
  </w:style>
  <w:style w:type="character" w:customStyle="1" w:styleId="BodyTextChar">
    <w:name w:val="Body Text Char"/>
    <w:basedOn w:val="DefaultParagraphFont"/>
    <w:link w:val="BodyText"/>
    <w:uiPriority w:val="1"/>
    <w:rsid w:val="00BD5026"/>
    <w:rPr>
      <w:rFonts w:ascii="Arial" w:hAnsi="Arial" w:cs="Arial"/>
      <w:sz w:val="24"/>
      <w:szCs w:val="24"/>
    </w:rPr>
  </w:style>
  <w:style w:type="paragraph" w:customStyle="1" w:styleId="Captionspace">
    <w:name w:val="Captionspace"/>
    <w:basedOn w:val="Caption"/>
    <w:next w:val="BodyText"/>
    <w:uiPriority w:val="6"/>
    <w:qFormat/>
    <w:rsid w:val="00183679"/>
    <w:pPr>
      <w:spacing w:before="0" w:after="160"/>
    </w:pPr>
    <w:rPr>
      <w:b w:val="0"/>
    </w:rPr>
  </w:style>
  <w:style w:type="paragraph" w:customStyle="1" w:styleId="Appendix">
    <w:name w:val="Appendix"/>
    <w:basedOn w:val="Heading2"/>
    <w:next w:val="Normal"/>
    <w:uiPriority w:val="5"/>
    <w:qFormat/>
    <w:rsid w:val="00BA2EDD"/>
    <w:pPr>
      <w:numPr>
        <w:ilvl w:val="8"/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4"/>
    <w:rsid w:val="004E7FCD"/>
    <w:rPr>
      <w:rFonts w:ascii="Arial" w:eastAsiaTheme="majorEastAsia" w:hAnsi="Arial" w:cstheme="majorBidi"/>
      <w:b/>
      <w:kern w:val="28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4"/>
    <w:rsid w:val="004E7FCD"/>
    <w:rPr>
      <w:rFonts w:ascii="Arial" w:eastAsiaTheme="majorEastAsia" w:hAnsi="Arial" w:cstheme="majorBidi"/>
      <w:b/>
      <w:kern w:val="28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E7FCD"/>
    <w:rPr>
      <w:rFonts w:ascii="Arial" w:eastAsiaTheme="majorEastAsia" w:hAnsi="Arial" w:cstheme="majorBidi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863C1"/>
    <w:rPr>
      <w:rFonts w:ascii="Arial" w:eastAsiaTheme="majorEastAsia" w:hAnsi="Arial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rsid w:val="00F614C5"/>
    <w:rPr>
      <w:rFonts w:ascii="Arial" w:eastAsiaTheme="majorEastAsia" w:hAnsi="Arial" w:cstheme="majorBidi"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6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6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6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BodyText"/>
    <w:link w:val="TitleChar"/>
    <w:uiPriority w:val="3"/>
    <w:qFormat/>
    <w:rsid w:val="00183679"/>
    <w:pPr>
      <w:numPr>
        <w:ilvl w:val="7"/>
        <w:numId w:val="11"/>
      </w:numPr>
    </w:pPr>
    <w:rPr>
      <w:spacing w:val="-1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4E7FCD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Quote">
    <w:name w:val="Quote"/>
    <w:basedOn w:val="Normal"/>
    <w:next w:val="BodyText"/>
    <w:link w:val="QuoteChar"/>
    <w:uiPriority w:val="29"/>
    <w:qFormat/>
    <w:rsid w:val="00183679"/>
    <w:pPr>
      <w:spacing w:after="360" w:line="360" w:lineRule="auto"/>
      <w:ind w:left="567" w:right="567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679"/>
    <w:rPr>
      <w:rFonts w:ascii="Arial" w:hAnsi="Arial" w:cs="Arial"/>
      <w:iCs/>
      <w:color w:val="404040" w:themeColor="text1" w:themeTint="BF"/>
      <w:sz w:val="24"/>
      <w:szCs w:val="24"/>
    </w:rPr>
  </w:style>
  <w:style w:type="paragraph" w:styleId="TOCHeading">
    <w:name w:val="TOC Heading"/>
    <w:next w:val="Normal"/>
    <w:uiPriority w:val="39"/>
    <w:unhideWhenUsed/>
    <w:qFormat/>
    <w:rsid w:val="00183679"/>
    <w:rPr>
      <w:rFonts w:ascii="Arial" w:eastAsiaTheme="majorEastAsia" w:hAnsi="Arial" w:cstheme="majorBidi"/>
      <w:b/>
      <w:kern w:val="28"/>
      <w:sz w:val="36"/>
      <w:szCs w:val="32"/>
    </w:rPr>
  </w:style>
  <w:style w:type="table" w:customStyle="1" w:styleId="Clearblackgrey">
    <w:name w:val="Clear black/grey"/>
    <w:basedOn w:val="TableNormal"/>
    <w:uiPriority w:val="99"/>
    <w:rsid w:val="000E074B"/>
    <w:pPr>
      <w:spacing w:after="0" w:line="240" w:lineRule="auto"/>
    </w:pPr>
    <w:rPr>
      <w:rFonts w:eastAsiaTheme="minorHAnsi"/>
      <w:sz w:val="24"/>
      <w:szCs w:val="20"/>
      <w:lang w:eastAsia="en-GB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rPr>
        <w:rFonts w:asciiTheme="minorHAnsi" w:hAnsiTheme="minorHAnsi"/>
        <w:b/>
        <w:sz w:val="24"/>
      </w:rPr>
      <w:tblPr/>
      <w:tcPr>
        <w:tcBorders>
          <w:bottom w:val="single" w:sz="4" w:space="0" w:color="auto"/>
        </w:tcBorders>
      </w:tcPr>
    </w:tblStylePr>
  </w:style>
  <w:style w:type="paragraph" w:styleId="ListBullet">
    <w:name w:val="List Bullet"/>
    <w:basedOn w:val="Normal"/>
    <w:uiPriority w:val="99"/>
    <w:unhideWhenUsed/>
    <w:rsid w:val="00430196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656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7B9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6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7B9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5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6B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B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B5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B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B51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C046D158EE4DB937DA9A56D27D1C" ma:contentTypeVersion="13" ma:contentTypeDescription="Create a new document." ma:contentTypeScope="" ma:versionID="fd7b4cd796765eb0512b0d3f9b157731">
  <xsd:schema xmlns:xsd="http://www.w3.org/2001/XMLSchema" xmlns:xs="http://www.w3.org/2001/XMLSchema" xmlns:p="http://schemas.microsoft.com/office/2006/metadata/properties" xmlns:ns3="b24ac480-a0b1-4388-a6cd-cfb001cdf6c7" xmlns:ns4="e7d8f92c-3952-4b7d-acc4-88cf8f2f7888" targetNamespace="http://schemas.microsoft.com/office/2006/metadata/properties" ma:root="true" ma:fieldsID="a829824c4f8f29374fca99920572b7bd" ns3:_="" ns4:_="">
    <xsd:import namespace="b24ac480-a0b1-4388-a6cd-cfb001cdf6c7"/>
    <xsd:import namespace="e7d8f92c-3952-4b7d-acc4-88cf8f2f78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480-a0b1-4388-a6cd-cfb001cd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f92c-3952-4b7d-acc4-88cf8f2f78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098E6-3972-4A99-B8DC-480BDEF3DE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55BEE7-CBF1-4F2C-81BB-D4E30F64E33D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e7d8f92c-3952-4b7d-acc4-88cf8f2f7888"/>
    <ds:schemaRef ds:uri="b24ac480-a0b1-4388-a6cd-cfb001cdf6c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C400C7A-6BCD-41A4-8F23-B72DF6781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ac480-a0b1-4388-a6cd-cfb001cdf6c7"/>
    <ds:schemaRef ds:uri="e7d8f92c-3952-4b7d-acc4-88cf8f2f78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2F588C-B96D-4CD9-93B2-67614B9F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16CAF454.dotm</Template>
  <TotalTime>52</TotalTime>
  <Pages>5</Pages>
  <Words>804</Words>
  <Characters>4586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01052018</vt:lpstr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01052018</dc:title>
  <dc:subject/>
  <dc:creator>Andrew Baxter (student)</dc:creator>
  <cp:keywords/>
  <dc:description/>
  <cp:lastModifiedBy>Andrew Baxter (student)</cp:lastModifiedBy>
  <cp:revision>2</cp:revision>
  <dcterms:created xsi:type="dcterms:W3CDTF">2020-02-12T15:20:00Z</dcterms:created>
  <dcterms:modified xsi:type="dcterms:W3CDTF">2020-02-12T15:20:00Z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0x0101004E0AC046D158EE4DB937DA9A56D27D1C</vt:lpwstr>
  </property>
</Properties>
</file>